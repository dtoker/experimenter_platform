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DABDC7" w14:textId="77777777" w:rsidR="0021184F" w:rsidRDefault="0021184F" w:rsidP="00DC5221">
      <w:r>
        <w:rPr>
          <w:noProof/>
          <w:lang w:val="en-CA" w:eastAsia="en-CA"/>
        </w:rPr>
        <w:drawing>
          <wp:anchor distT="0" distB="0" distL="114300" distR="114300" simplePos="0" relativeHeight="251658240" behindDoc="0" locked="0" layoutInCell="1" allowOverlap="1" wp14:anchorId="28DABDEF" wp14:editId="28DABDF0">
            <wp:simplePos x="0" y="0"/>
            <wp:positionH relativeFrom="column">
              <wp:posOffset>-38100</wp:posOffset>
            </wp:positionH>
            <wp:positionV relativeFrom="paragraph">
              <wp:posOffset>-49530</wp:posOffset>
            </wp:positionV>
            <wp:extent cx="656590" cy="1041400"/>
            <wp:effectExtent l="19050" t="0" r="0" b="0"/>
            <wp:wrapSquare wrapText="bothSides"/>
            <wp:docPr id="1" name="Picture 1" descr="http://assets.brand.ubc.ca/signatures/3_logo_signatures/1_blue282/rgb/s3b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brand.ubc.ca/signatures/3_logo_signatures/1_blue282/rgb/s3b282.png"/>
                    <pic:cNvPicPr>
                      <a:picLocks noChangeAspect="1" noChangeArrowheads="1"/>
                    </pic:cNvPicPr>
                  </pic:nvPicPr>
                  <pic:blipFill>
                    <a:blip r:embed="rId9" cstate="print"/>
                    <a:srcRect/>
                    <a:stretch>
                      <a:fillRect/>
                    </a:stretch>
                  </pic:blipFill>
                  <pic:spPr bwMode="auto">
                    <a:xfrm>
                      <a:off x="0" y="0"/>
                      <a:ext cx="656590" cy="1041400"/>
                    </a:xfrm>
                    <a:prstGeom prst="rect">
                      <a:avLst/>
                    </a:prstGeom>
                    <a:noFill/>
                    <a:ln w="9525">
                      <a:noFill/>
                      <a:miter lim="800000"/>
                      <a:headEnd/>
                      <a:tailEnd/>
                    </a:ln>
                  </pic:spPr>
                </pic:pic>
              </a:graphicData>
            </a:graphic>
          </wp:anchor>
        </w:drawing>
      </w:r>
    </w:p>
    <w:p w14:paraId="28DABDC8" w14:textId="77777777" w:rsidR="00866029" w:rsidRPr="00DC5221" w:rsidRDefault="0021184F" w:rsidP="00DC5221">
      <w:pPr>
        <w:rPr>
          <w:b/>
          <w:sz w:val="36"/>
          <w:szCs w:val="36"/>
          <w:lang w:val="en-US"/>
        </w:rPr>
      </w:pPr>
      <w:r w:rsidRPr="00DC5221">
        <w:rPr>
          <w:b/>
          <w:sz w:val="36"/>
          <w:szCs w:val="36"/>
          <w:lang w:val="en-US"/>
        </w:rPr>
        <w:t>THE UNIVERSITY OF BRITISH COLUMBIA</w:t>
      </w:r>
    </w:p>
    <w:p w14:paraId="28DABDC9" w14:textId="77777777" w:rsidR="0021184F" w:rsidRPr="0021184F" w:rsidRDefault="0021184F" w:rsidP="00DC5221">
      <w:pPr>
        <w:pStyle w:val="NoSpacing"/>
        <w:jc w:val="right"/>
        <w:rPr>
          <w:lang w:val="en-US"/>
        </w:rPr>
      </w:pPr>
      <w:r w:rsidRPr="0021184F">
        <w:rPr>
          <w:lang w:val="en-US"/>
        </w:rPr>
        <w:t>Department of Computer Science</w:t>
      </w:r>
    </w:p>
    <w:p w14:paraId="28DABDCA" w14:textId="77777777" w:rsidR="0021184F" w:rsidRPr="0021184F" w:rsidRDefault="0021184F" w:rsidP="00DC5221">
      <w:pPr>
        <w:pStyle w:val="NoSpacing"/>
        <w:jc w:val="right"/>
      </w:pPr>
      <w:r w:rsidRPr="0021184F">
        <w:t>2366 Main Mall</w:t>
      </w:r>
    </w:p>
    <w:p w14:paraId="28DABDCB" w14:textId="77777777" w:rsidR="0021184F" w:rsidRPr="0021184F" w:rsidRDefault="0021184F" w:rsidP="00DC5221">
      <w:pPr>
        <w:pStyle w:val="NoSpacing"/>
        <w:jc w:val="right"/>
      </w:pPr>
      <w:r w:rsidRPr="0021184F">
        <w:t>Vancouver, BC, V6T 1Z4</w:t>
      </w:r>
    </w:p>
    <w:p w14:paraId="28DABDCC" w14:textId="77777777" w:rsidR="0021184F" w:rsidRPr="00F53993" w:rsidRDefault="00DC5221" w:rsidP="00DC5221">
      <w:pPr>
        <w:rPr>
          <w:lang w:val="en-US"/>
        </w:rPr>
      </w:pPr>
      <w:r w:rsidRPr="00F53993">
        <w:rPr>
          <w:lang w:val="en-US"/>
        </w:rPr>
        <w:t>Date</w:t>
      </w:r>
      <w:r w:rsidR="0021184F" w:rsidRPr="00F53993">
        <w:rPr>
          <w:lang w:val="en-US"/>
        </w:rPr>
        <w:t>:</w:t>
      </w:r>
      <w:r w:rsidRPr="00F53993">
        <w:rPr>
          <w:lang w:val="en-US"/>
        </w:rPr>
        <w:t xml:space="preserve"> ________________________                                                    </w:t>
      </w:r>
    </w:p>
    <w:p w14:paraId="28DABDCD" w14:textId="77777777" w:rsidR="0021184F" w:rsidRPr="00DC5221" w:rsidRDefault="0021184F" w:rsidP="00DC5221">
      <w:pPr>
        <w:jc w:val="center"/>
        <w:rPr>
          <w:b/>
          <w:sz w:val="28"/>
          <w:szCs w:val="28"/>
          <w:lang w:val="en-US"/>
        </w:rPr>
      </w:pPr>
      <w:r w:rsidRPr="00DC5221">
        <w:rPr>
          <w:b/>
          <w:sz w:val="28"/>
          <w:szCs w:val="28"/>
          <w:lang w:val="en-US"/>
        </w:rPr>
        <w:t>Research participant Consent Form</w:t>
      </w:r>
    </w:p>
    <w:p w14:paraId="28DABDCE" w14:textId="77777777" w:rsidR="0021184F" w:rsidRPr="009955F3" w:rsidRDefault="0021184F" w:rsidP="00DC5221">
      <w:pPr>
        <w:rPr>
          <w:b/>
          <w:color w:val="000000" w:themeColor="text1"/>
          <w:lang w:val="en-US"/>
        </w:rPr>
      </w:pPr>
      <w:r w:rsidRPr="009955F3">
        <w:rPr>
          <w:b/>
          <w:color w:val="000000" w:themeColor="text1"/>
          <w:lang w:val="en-US"/>
        </w:rPr>
        <w:t>Principal Investigators</w:t>
      </w:r>
    </w:p>
    <w:p w14:paraId="7F183EAB" w14:textId="4078DF43" w:rsidR="00970637" w:rsidRPr="009955F3" w:rsidRDefault="00970637" w:rsidP="00970637">
      <w:pPr>
        <w:pStyle w:val="ListParagraph"/>
        <w:numPr>
          <w:ilvl w:val="0"/>
          <w:numId w:val="1"/>
        </w:numPr>
        <w:ind w:left="426"/>
        <w:jc w:val="both"/>
        <w:rPr>
          <w:color w:val="000000" w:themeColor="text1"/>
          <w:lang w:val="en-US"/>
        </w:rPr>
      </w:pPr>
      <w:r w:rsidRPr="009955F3">
        <w:rPr>
          <w:color w:val="000000" w:themeColor="text1"/>
          <w:lang w:val="en-US"/>
        </w:rPr>
        <w:t>Dereck Toker, PhD Candidate, Department of Computer Science, University of British Columbia, (604) 219 0331</w:t>
      </w:r>
    </w:p>
    <w:p w14:paraId="28DABDCF" w14:textId="77777777" w:rsidR="0021184F" w:rsidRPr="009955F3" w:rsidRDefault="0021184F" w:rsidP="00762FC2">
      <w:pPr>
        <w:pStyle w:val="ListParagraph"/>
        <w:numPr>
          <w:ilvl w:val="0"/>
          <w:numId w:val="1"/>
        </w:numPr>
        <w:ind w:left="426"/>
        <w:jc w:val="both"/>
        <w:rPr>
          <w:color w:val="000000" w:themeColor="text1"/>
          <w:lang w:val="en-US"/>
        </w:rPr>
      </w:pPr>
      <w:r w:rsidRPr="009955F3">
        <w:rPr>
          <w:color w:val="000000" w:themeColor="text1"/>
          <w:lang w:val="en-US"/>
        </w:rPr>
        <w:t>Dr. Cristina Conati, Associate Professor, Department of Computer Science, University of British Columbia, (604) 822 4632</w:t>
      </w:r>
    </w:p>
    <w:p w14:paraId="28DABDD0" w14:textId="77777777" w:rsidR="0021184F" w:rsidRPr="009955F3" w:rsidRDefault="007320CB" w:rsidP="00762FC2">
      <w:pPr>
        <w:pStyle w:val="ListParagraph"/>
        <w:numPr>
          <w:ilvl w:val="0"/>
          <w:numId w:val="1"/>
        </w:numPr>
        <w:ind w:left="426"/>
        <w:jc w:val="both"/>
        <w:rPr>
          <w:color w:val="000000" w:themeColor="text1"/>
          <w:lang w:val="en-US"/>
        </w:rPr>
      </w:pPr>
      <w:r w:rsidRPr="009955F3">
        <w:rPr>
          <w:color w:val="000000" w:themeColor="text1"/>
          <w:lang w:val="en-US"/>
        </w:rPr>
        <w:t xml:space="preserve">Dr. Giuseppe Carenini, </w:t>
      </w:r>
      <w:r w:rsidR="0021184F" w:rsidRPr="009955F3">
        <w:rPr>
          <w:color w:val="000000" w:themeColor="text1"/>
          <w:lang w:val="en-US"/>
        </w:rPr>
        <w:t>Associate Professor, Department of Computer Science, University of British Columbia, (604) 822 5109</w:t>
      </w:r>
    </w:p>
    <w:p w14:paraId="28DABDD2" w14:textId="77777777" w:rsidR="0021184F" w:rsidRPr="009955F3" w:rsidRDefault="0021184F" w:rsidP="00DC5221">
      <w:pPr>
        <w:rPr>
          <w:b/>
          <w:color w:val="000000" w:themeColor="text1"/>
          <w:lang w:val="en-US"/>
        </w:rPr>
      </w:pPr>
      <w:r w:rsidRPr="009955F3">
        <w:rPr>
          <w:b/>
          <w:color w:val="000000" w:themeColor="text1"/>
          <w:lang w:val="en-US"/>
        </w:rPr>
        <w:t>Project Purpose and Procedures</w:t>
      </w:r>
    </w:p>
    <w:p w14:paraId="28DABDD3" w14:textId="77777777" w:rsidR="0021184F" w:rsidRPr="009955F3" w:rsidRDefault="0021184F" w:rsidP="00762FC2">
      <w:pPr>
        <w:jc w:val="both"/>
        <w:rPr>
          <w:color w:val="000000" w:themeColor="text1"/>
          <w:lang w:val="en-US"/>
        </w:rPr>
      </w:pPr>
      <w:r w:rsidRPr="009955F3">
        <w:rPr>
          <w:color w:val="000000" w:themeColor="text1"/>
          <w:lang w:val="en-US"/>
        </w:rPr>
        <w:t>The purpose of this study is to investigate the potential of different visualizations methods to effectively convey information and how differences in a person’s abilities may affect how a visualization is perceived.</w:t>
      </w:r>
    </w:p>
    <w:p w14:paraId="3B7959A9" w14:textId="16B7799C" w:rsidR="009D459F" w:rsidRPr="009955F3" w:rsidRDefault="008D071A" w:rsidP="00762FC2">
      <w:pPr>
        <w:jc w:val="both"/>
        <w:rPr>
          <w:color w:val="000000" w:themeColor="text1"/>
          <w:lang w:val="en-US"/>
        </w:rPr>
      </w:pPr>
      <w:r w:rsidRPr="009955F3">
        <w:rPr>
          <w:color w:val="000000" w:themeColor="text1"/>
          <w:lang w:val="en-US"/>
        </w:rPr>
        <w:t xml:space="preserve">You will be asked to complete a set of tests designed to determined perceptual abilities and personality traits. You will then to be shown short documents (i.e., snippets) that have been extracted from longer real-world documents. Your task will be to inspect a snippet, then answer a few questions. The study will require you to carry out this task multiple times for several different snippets. All of your interactions with the testing software will be logged by the software, and you gaze patterns will be tracked and logged with a Tobii eye tracker. </w:t>
      </w:r>
      <w:r w:rsidR="00B45441">
        <w:rPr>
          <w:color w:val="000000" w:themeColor="text1"/>
          <w:lang w:val="en-US"/>
        </w:rPr>
        <w:t xml:space="preserve">Video and audio may also be recorded. </w:t>
      </w:r>
      <w:bookmarkStart w:id="0" w:name="_GoBack"/>
      <w:bookmarkEnd w:id="0"/>
      <w:r w:rsidRPr="009955F3">
        <w:rPr>
          <w:color w:val="000000" w:themeColor="text1"/>
          <w:lang w:val="en-US"/>
        </w:rPr>
        <w:t>Your data will be used for research purpose only and won’t be divulgated or transferred to other organization.</w:t>
      </w:r>
    </w:p>
    <w:p w14:paraId="28DABDD5" w14:textId="5411C3BA" w:rsidR="0021184F" w:rsidRPr="009955F3" w:rsidRDefault="0021184F" w:rsidP="00762FC2">
      <w:pPr>
        <w:jc w:val="both"/>
        <w:rPr>
          <w:color w:val="000000" w:themeColor="text1"/>
          <w:lang w:val="en-US"/>
        </w:rPr>
      </w:pPr>
      <w:r w:rsidRPr="009955F3">
        <w:rPr>
          <w:color w:val="000000" w:themeColor="text1"/>
          <w:lang w:val="en-US"/>
        </w:rPr>
        <w:t>This study wi</w:t>
      </w:r>
      <w:r w:rsidR="00780326" w:rsidRPr="009955F3">
        <w:rPr>
          <w:color w:val="000000" w:themeColor="text1"/>
          <w:lang w:val="en-US"/>
        </w:rPr>
        <w:t xml:space="preserve">ll take a maximum of </w:t>
      </w:r>
      <w:r w:rsidR="006823DD">
        <w:rPr>
          <w:color w:val="000000" w:themeColor="text1"/>
          <w:lang w:val="en-US"/>
        </w:rPr>
        <w:t>120</w:t>
      </w:r>
      <w:r w:rsidR="00970637" w:rsidRPr="009955F3">
        <w:rPr>
          <w:color w:val="000000" w:themeColor="text1"/>
          <w:lang w:val="en-US"/>
        </w:rPr>
        <w:t xml:space="preserve"> </w:t>
      </w:r>
      <w:r w:rsidR="00780326" w:rsidRPr="009955F3">
        <w:rPr>
          <w:color w:val="000000" w:themeColor="text1"/>
          <w:lang w:val="en-US"/>
        </w:rPr>
        <w:t>minutes</w:t>
      </w:r>
      <w:r w:rsidR="006823DD">
        <w:rPr>
          <w:color w:val="000000" w:themeColor="text1"/>
          <w:lang w:val="en-US"/>
        </w:rPr>
        <w:t xml:space="preserve"> and requires</w:t>
      </w:r>
      <w:r w:rsidR="00865AA7" w:rsidRPr="009955F3">
        <w:rPr>
          <w:color w:val="000000" w:themeColor="text1"/>
          <w:lang w:val="en-US"/>
        </w:rPr>
        <w:t xml:space="preserve"> </w:t>
      </w:r>
      <w:r w:rsidR="00970637" w:rsidRPr="009955F3">
        <w:rPr>
          <w:color w:val="000000" w:themeColor="text1"/>
          <w:lang w:val="en-US"/>
        </w:rPr>
        <w:t>up to four</w:t>
      </w:r>
      <w:r w:rsidR="00780326" w:rsidRPr="009955F3">
        <w:rPr>
          <w:color w:val="000000" w:themeColor="text1"/>
          <w:lang w:val="en-US"/>
        </w:rPr>
        <w:t xml:space="preserve"> tests done </w:t>
      </w:r>
      <w:r w:rsidR="006823DD">
        <w:rPr>
          <w:color w:val="000000" w:themeColor="text1"/>
          <w:lang w:val="en-US"/>
        </w:rPr>
        <w:t>at home</w:t>
      </w:r>
      <w:r w:rsidR="00780326" w:rsidRPr="009955F3">
        <w:rPr>
          <w:color w:val="000000" w:themeColor="text1"/>
          <w:lang w:val="en-US"/>
        </w:rPr>
        <w:t>.</w:t>
      </w:r>
    </w:p>
    <w:p w14:paraId="28DABDD6" w14:textId="77777777" w:rsidR="0021184F" w:rsidRPr="007320CB" w:rsidRDefault="0021184F" w:rsidP="00DC5221">
      <w:pPr>
        <w:rPr>
          <w:b/>
          <w:lang w:val="en-US"/>
        </w:rPr>
      </w:pPr>
      <w:r w:rsidRPr="007320CB">
        <w:rPr>
          <w:b/>
          <w:lang w:val="en-US"/>
        </w:rPr>
        <w:t>Restrictions on participation</w:t>
      </w:r>
    </w:p>
    <w:p w14:paraId="28DABDD7" w14:textId="77777777" w:rsidR="0021184F" w:rsidRDefault="0021184F" w:rsidP="00762FC2">
      <w:pPr>
        <w:jc w:val="both"/>
        <w:rPr>
          <w:lang w:val="en-US"/>
        </w:rPr>
      </w:pPr>
      <w:r>
        <w:rPr>
          <w:lang w:val="en-US"/>
        </w:rPr>
        <w:t>All participants should have a self-reported normal visual acuity (at least 20/50 acuity with both eyes) and a self-reported normal (unassisted) hearing. They must be able to read English.</w:t>
      </w:r>
    </w:p>
    <w:p w14:paraId="28DABDD8" w14:textId="77777777" w:rsidR="0021184F" w:rsidRPr="007320CB" w:rsidRDefault="00DC5221" w:rsidP="00DC5221">
      <w:pPr>
        <w:rPr>
          <w:b/>
          <w:lang w:val="en-US"/>
        </w:rPr>
      </w:pPr>
      <w:r w:rsidRPr="007320CB">
        <w:rPr>
          <w:b/>
          <w:lang w:val="en-US"/>
        </w:rPr>
        <w:t>Confidenti</w:t>
      </w:r>
      <w:r w:rsidR="0021184F" w:rsidRPr="007320CB">
        <w:rPr>
          <w:b/>
          <w:lang w:val="en-US"/>
        </w:rPr>
        <w:t>ality</w:t>
      </w:r>
    </w:p>
    <w:p w14:paraId="28DABDD9" w14:textId="77777777" w:rsidR="0021184F" w:rsidRDefault="0021184F" w:rsidP="00762FC2">
      <w:pPr>
        <w:jc w:val="both"/>
        <w:rPr>
          <w:lang w:val="en-US"/>
        </w:rPr>
      </w:pPr>
      <w:r>
        <w:rPr>
          <w:lang w:val="en-US"/>
        </w:rPr>
        <w:t xml:space="preserve">Your identity will be kept strictly confidential. All of your results will be kept completely anonymous. None of the forms will contain any information that would permit anyone to link the results with you. The test forms will be coded to protect your anonymity and will be stored in a secured laboratory room and/or a password-protected computer. </w:t>
      </w:r>
    </w:p>
    <w:p w14:paraId="28DABDDA" w14:textId="77777777" w:rsidR="00B620E4" w:rsidRDefault="00B620E4" w:rsidP="00DC5221">
      <w:pPr>
        <w:rPr>
          <w:b/>
          <w:lang w:val="en-US"/>
        </w:rPr>
      </w:pPr>
    </w:p>
    <w:p w14:paraId="28DABDDB" w14:textId="77777777" w:rsidR="00B620E4" w:rsidRDefault="00B620E4" w:rsidP="00DC5221">
      <w:pPr>
        <w:rPr>
          <w:b/>
          <w:lang w:val="en-US"/>
        </w:rPr>
      </w:pPr>
    </w:p>
    <w:p w14:paraId="28DABDDC" w14:textId="77777777" w:rsidR="00DC5221" w:rsidRPr="007320CB" w:rsidRDefault="00DC5221" w:rsidP="00DC5221">
      <w:pPr>
        <w:rPr>
          <w:b/>
          <w:lang w:val="en-US"/>
        </w:rPr>
      </w:pPr>
      <w:r w:rsidRPr="007320CB">
        <w:rPr>
          <w:b/>
          <w:lang w:val="en-US"/>
        </w:rPr>
        <w:t>Remuneration/Compensation</w:t>
      </w:r>
    </w:p>
    <w:p w14:paraId="28DABDDD" w14:textId="006248E6" w:rsidR="00DC5221" w:rsidRPr="009955F3" w:rsidRDefault="00DC5221" w:rsidP="00762FC2">
      <w:pPr>
        <w:jc w:val="both"/>
        <w:rPr>
          <w:color w:val="000000" w:themeColor="text1"/>
          <w:lang w:val="en-US"/>
        </w:rPr>
      </w:pPr>
      <w:r>
        <w:rPr>
          <w:lang w:val="en-US"/>
        </w:rPr>
        <w:t xml:space="preserve">The experiment </w:t>
      </w:r>
      <w:r w:rsidRPr="009955F3">
        <w:rPr>
          <w:color w:val="000000" w:themeColor="text1"/>
          <w:lang w:val="en-US"/>
        </w:rPr>
        <w:t xml:space="preserve">will take a maximum of </w:t>
      </w:r>
      <w:r w:rsidR="006823DD">
        <w:rPr>
          <w:color w:val="000000" w:themeColor="text1"/>
          <w:lang w:val="en-US"/>
        </w:rPr>
        <w:t>120</w:t>
      </w:r>
      <w:r w:rsidR="00970637" w:rsidRPr="009955F3">
        <w:rPr>
          <w:color w:val="000000" w:themeColor="text1"/>
          <w:lang w:val="en-US"/>
        </w:rPr>
        <w:t xml:space="preserve"> </w:t>
      </w:r>
      <w:r w:rsidRPr="009955F3">
        <w:rPr>
          <w:color w:val="000000" w:themeColor="text1"/>
          <w:lang w:val="en-US"/>
        </w:rPr>
        <w:t xml:space="preserve">minutes to </w:t>
      </w:r>
      <w:r w:rsidR="00D70692" w:rsidRPr="009955F3">
        <w:rPr>
          <w:color w:val="000000" w:themeColor="text1"/>
          <w:lang w:val="en-US"/>
        </w:rPr>
        <w:t>and you will receive $</w:t>
      </w:r>
      <w:r w:rsidR="006823DD">
        <w:rPr>
          <w:color w:val="000000" w:themeColor="text1"/>
          <w:lang w:val="en-US"/>
        </w:rPr>
        <w:t>50</w:t>
      </w:r>
      <w:r w:rsidR="001B112E" w:rsidRPr="009955F3">
        <w:rPr>
          <w:color w:val="000000" w:themeColor="text1"/>
          <w:lang w:val="en-US"/>
        </w:rPr>
        <w:t xml:space="preserve"> </w:t>
      </w:r>
      <w:r w:rsidRPr="009955F3">
        <w:rPr>
          <w:color w:val="000000" w:themeColor="text1"/>
          <w:lang w:val="en-US"/>
        </w:rPr>
        <w:t>for your participation.</w:t>
      </w:r>
    </w:p>
    <w:p w14:paraId="28DABDDE" w14:textId="77777777" w:rsidR="00DC5221" w:rsidRPr="009955F3" w:rsidRDefault="00DC5221" w:rsidP="00DC5221">
      <w:pPr>
        <w:rPr>
          <w:b/>
          <w:color w:val="000000" w:themeColor="text1"/>
          <w:lang w:val="en-US"/>
        </w:rPr>
      </w:pPr>
      <w:r w:rsidRPr="009955F3">
        <w:rPr>
          <w:b/>
          <w:color w:val="000000" w:themeColor="text1"/>
          <w:lang w:val="en-US"/>
        </w:rPr>
        <w:t>Contact Information about the Project</w:t>
      </w:r>
    </w:p>
    <w:p w14:paraId="28DABDDF" w14:textId="5BC4DF26" w:rsidR="00DC5221" w:rsidRDefault="00DC5221" w:rsidP="00762FC2">
      <w:pPr>
        <w:jc w:val="both"/>
        <w:rPr>
          <w:lang w:val="en-US"/>
        </w:rPr>
      </w:pPr>
      <w:r>
        <w:rPr>
          <w:lang w:val="en-US"/>
        </w:rPr>
        <w:t xml:space="preserve">If you have any questions or require further information about the study, you may contact </w:t>
      </w:r>
      <w:r w:rsidR="00970637">
        <w:rPr>
          <w:lang w:val="en-US"/>
        </w:rPr>
        <w:t>Dereck Toker</w:t>
      </w:r>
      <w:r>
        <w:rPr>
          <w:lang w:val="en-US"/>
        </w:rPr>
        <w:t xml:space="preserve"> at (604) 822 </w:t>
      </w:r>
      <w:r w:rsidR="00970637">
        <w:rPr>
          <w:lang w:val="en-US"/>
        </w:rPr>
        <w:t xml:space="preserve">3061 </w:t>
      </w:r>
      <w:r>
        <w:rPr>
          <w:lang w:val="en-US"/>
        </w:rPr>
        <w:t xml:space="preserve">or by email at </w:t>
      </w:r>
      <w:hyperlink r:id="rId10" w:history="1">
        <w:r w:rsidR="00970637">
          <w:rPr>
            <w:rStyle w:val="Hyperlink"/>
            <w:lang w:val="en-US"/>
          </w:rPr>
          <w:t>dtoker</w:t>
        </w:r>
        <w:r w:rsidR="00970637" w:rsidRPr="00397C05">
          <w:rPr>
            <w:rStyle w:val="Hyperlink"/>
            <w:lang w:val="en-US"/>
          </w:rPr>
          <w:t>@cs.ubc.ca</w:t>
        </w:r>
      </w:hyperlink>
      <w:r>
        <w:rPr>
          <w:lang w:val="en-US"/>
        </w:rPr>
        <w:t>. If you want to access to your data or request for their deletion, you may contact also Cri</w:t>
      </w:r>
      <w:r w:rsidR="00AB732D">
        <w:rPr>
          <w:lang w:val="en-US"/>
        </w:rPr>
        <w:t>s</w:t>
      </w:r>
      <w:r>
        <w:rPr>
          <w:lang w:val="en-US"/>
        </w:rPr>
        <w:t>tina Conati.</w:t>
      </w:r>
    </w:p>
    <w:p w14:paraId="28DABDE0" w14:textId="77777777" w:rsidR="00DC5221" w:rsidRPr="007320CB" w:rsidRDefault="00DC5221" w:rsidP="00DC5221">
      <w:pPr>
        <w:rPr>
          <w:b/>
          <w:lang w:val="en-US"/>
        </w:rPr>
      </w:pPr>
      <w:r w:rsidRPr="007320CB">
        <w:rPr>
          <w:b/>
          <w:lang w:val="en-US"/>
        </w:rPr>
        <w:t>Con</w:t>
      </w:r>
      <w:r w:rsidR="00AB732D">
        <w:rPr>
          <w:b/>
          <w:lang w:val="en-US"/>
        </w:rPr>
        <w:t>tact for Information about the Rights of Re</w:t>
      </w:r>
      <w:r w:rsidRPr="007320CB">
        <w:rPr>
          <w:b/>
          <w:lang w:val="en-US"/>
        </w:rPr>
        <w:t xml:space="preserve">search </w:t>
      </w:r>
      <w:r w:rsidR="00AB732D">
        <w:rPr>
          <w:b/>
          <w:lang w:val="en-US"/>
        </w:rPr>
        <w:t>P</w:t>
      </w:r>
      <w:r w:rsidRPr="007320CB">
        <w:rPr>
          <w:b/>
          <w:lang w:val="en-US"/>
        </w:rPr>
        <w:t>rojects</w:t>
      </w:r>
    </w:p>
    <w:p w14:paraId="28DABDE1" w14:textId="77777777" w:rsidR="00C921CD" w:rsidRPr="00C921CD" w:rsidRDefault="00C921CD" w:rsidP="00762FC2">
      <w:pPr>
        <w:jc w:val="both"/>
        <w:rPr>
          <w:rStyle w:val="Emphasis"/>
          <w:i w:val="0"/>
          <w:lang w:val="en-US"/>
        </w:rPr>
      </w:pPr>
      <w:r w:rsidRPr="00C921CD">
        <w:rPr>
          <w:rStyle w:val="Emphasis"/>
          <w:i w:val="0"/>
          <w:lang w:val="en-US"/>
        </w:rPr>
        <w:t>If you have any concerns or complaints about your rights as a research participant and/or your experiences while participating in this study, contact the Research Participant Complaint Line in the UBC Office of Research Ethics at 604-822-8598 or if long distance e-mail RSIL@ors.ubc.ca or call toll free 1-877-822-8598.</w:t>
      </w:r>
    </w:p>
    <w:p w14:paraId="28DABDE2" w14:textId="77777777" w:rsidR="00DC5221" w:rsidRPr="007320CB" w:rsidRDefault="00DC5221" w:rsidP="00DC5221">
      <w:pPr>
        <w:rPr>
          <w:b/>
          <w:lang w:val="en-US"/>
        </w:rPr>
      </w:pPr>
      <w:r w:rsidRPr="007320CB">
        <w:rPr>
          <w:b/>
          <w:lang w:val="en-US"/>
        </w:rPr>
        <w:t>Consent</w:t>
      </w:r>
    </w:p>
    <w:p w14:paraId="28DABDE3" w14:textId="77777777" w:rsidR="0021184F" w:rsidRDefault="00DC5221" w:rsidP="00762FC2">
      <w:pPr>
        <w:tabs>
          <w:tab w:val="left" w:pos="3281"/>
        </w:tabs>
        <w:jc w:val="both"/>
        <w:rPr>
          <w:lang w:val="en-US"/>
        </w:rPr>
      </w:pPr>
      <w:r>
        <w:rPr>
          <w:lang w:val="en-US"/>
        </w:rPr>
        <w:t>We intend for your participation in this study to be pleasant and stress-free. Your participation is entirely voluntary and you may refuse to participate or withdraw from the study at any time.</w:t>
      </w:r>
    </w:p>
    <w:p w14:paraId="28DABDE4" w14:textId="77777777" w:rsidR="00DC5221" w:rsidRDefault="00DC5221" w:rsidP="00762FC2">
      <w:pPr>
        <w:tabs>
          <w:tab w:val="left" w:pos="3281"/>
        </w:tabs>
        <w:jc w:val="both"/>
        <w:rPr>
          <w:lang w:val="en-US"/>
        </w:rPr>
      </w:pPr>
      <w:r>
        <w:rPr>
          <w:lang w:val="en-US"/>
        </w:rPr>
        <w:t>Your signature below indicates that you have received a copy of this consent form for your own records.</w:t>
      </w:r>
    </w:p>
    <w:p w14:paraId="28DABDE5" w14:textId="77777777" w:rsidR="00DC5221" w:rsidRDefault="00DC5221" w:rsidP="00762FC2">
      <w:pPr>
        <w:tabs>
          <w:tab w:val="left" w:pos="3281"/>
        </w:tabs>
        <w:jc w:val="both"/>
        <w:rPr>
          <w:lang w:val="en-US"/>
        </w:rPr>
      </w:pPr>
      <w:r>
        <w:rPr>
          <w:lang w:val="en-US"/>
        </w:rPr>
        <w:t>Your signature indicates that you consent to participate in this study. You do not waive any legal rights by signing this consent form.</w:t>
      </w:r>
    </w:p>
    <w:p w14:paraId="28DABDE6" w14:textId="77777777" w:rsidR="00DC5221" w:rsidRDefault="00DC5221" w:rsidP="00762FC2">
      <w:pPr>
        <w:tabs>
          <w:tab w:val="left" w:pos="3281"/>
        </w:tabs>
        <w:jc w:val="both"/>
        <w:rPr>
          <w:lang w:val="en-US"/>
        </w:rPr>
      </w:pPr>
    </w:p>
    <w:p w14:paraId="28DABDE7" w14:textId="77777777" w:rsidR="00DC5221" w:rsidRDefault="00DC5221" w:rsidP="00762FC2">
      <w:pPr>
        <w:tabs>
          <w:tab w:val="left" w:pos="3281"/>
        </w:tabs>
        <w:jc w:val="both"/>
        <w:rPr>
          <w:lang w:val="en-US"/>
        </w:rPr>
      </w:pPr>
      <w:r>
        <w:rPr>
          <w:lang w:val="en-US"/>
        </w:rPr>
        <w:t>I,</w:t>
      </w:r>
      <w:r w:rsidR="007320CB">
        <w:rPr>
          <w:lang w:val="en-US"/>
        </w:rPr>
        <w:t xml:space="preserve"> ___________________________</w:t>
      </w:r>
      <w:r>
        <w:rPr>
          <w:lang w:val="en-US"/>
        </w:rPr>
        <w:t>, agree to participate in the study as outlined above. My participation in this study is voluntary and I understand that I may withdraw at any time.</w:t>
      </w:r>
    </w:p>
    <w:p w14:paraId="28DABDE8" w14:textId="77777777" w:rsidR="00EB5FAD" w:rsidRDefault="00EB5FAD" w:rsidP="007320CB">
      <w:pPr>
        <w:pStyle w:val="NoSpacing"/>
        <w:rPr>
          <w:lang w:val="en-US"/>
        </w:rPr>
      </w:pPr>
    </w:p>
    <w:p w14:paraId="28DABDE9" w14:textId="77777777" w:rsidR="00DC5221" w:rsidRDefault="007320CB" w:rsidP="00762FC2">
      <w:pPr>
        <w:pStyle w:val="NoSpacing"/>
        <w:jc w:val="both"/>
        <w:rPr>
          <w:lang w:val="en-US"/>
        </w:rPr>
      </w:pPr>
      <w:r>
        <w:rPr>
          <w:lang w:val="en-US"/>
        </w:rPr>
        <w:t>___________________________________________________________________________</w:t>
      </w:r>
    </w:p>
    <w:p w14:paraId="28DABDEA" w14:textId="77777777" w:rsidR="00DC5221" w:rsidRDefault="00DC5221" w:rsidP="00762FC2">
      <w:pPr>
        <w:tabs>
          <w:tab w:val="left" w:pos="3281"/>
          <w:tab w:val="left" w:pos="4678"/>
        </w:tabs>
        <w:jc w:val="both"/>
        <w:rPr>
          <w:lang w:val="en-US"/>
        </w:rPr>
      </w:pPr>
      <w:r>
        <w:rPr>
          <w:lang w:val="en-US"/>
        </w:rPr>
        <w:t>Participant’</w:t>
      </w:r>
      <w:r w:rsidR="007320CB">
        <w:rPr>
          <w:lang w:val="en-US"/>
        </w:rPr>
        <w:t>s Signature</w:t>
      </w:r>
      <w:r w:rsidR="007320CB">
        <w:rPr>
          <w:lang w:val="en-US"/>
        </w:rPr>
        <w:tab/>
        <w:t xml:space="preserve">     </w:t>
      </w:r>
      <w:r w:rsidR="007320CB">
        <w:rPr>
          <w:lang w:val="en-US"/>
        </w:rPr>
        <w:tab/>
      </w:r>
      <w:r>
        <w:rPr>
          <w:lang w:val="en-US"/>
        </w:rPr>
        <w:t>Email address</w:t>
      </w:r>
      <w:r>
        <w:rPr>
          <w:lang w:val="en-US"/>
        </w:rPr>
        <w:tab/>
      </w:r>
      <w:r>
        <w:rPr>
          <w:lang w:val="en-US"/>
        </w:rPr>
        <w:tab/>
        <w:t>Date</w:t>
      </w:r>
    </w:p>
    <w:p w14:paraId="28DABDEB" w14:textId="77777777" w:rsidR="00EB5FAD" w:rsidRDefault="00EB5FAD" w:rsidP="00762FC2">
      <w:pPr>
        <w:pStyle w:val="NoSpacing"/>
        <w:jc w:val="both"/>
        <w:rPr>
          <w:lang w:val="en-US"/>
        </w:rPr>
      </w:pPr>
    </w:p>
    <w:p w14:paraId="28DABDEC" w14:textId="77777777" w:rsidR="007320CB" w:rsidRDefault="007320CB" w:rsidP="00762FC2">
      <w:pPr>
        <w:pStyle w:val="NoSpacing"/>
        <w:jc w:val="both"/>
        <w:rPr>
          <w:lang w:val="en-US"/>
        </w:rPr>
      </w:pPr>
      <w:r>
        <w:rPr>
          <w:lang w:val="en-US"/>
        </w:rPr>
        <w:t>___________________________________________________________________________</w:t>
      </w:r>
    </w:p>
    <w:p w14:paraId="28DABDED" w14:textId="77777777" w:rsidR="00DC5221" w:rsidRPr="0021184F" w:rsidRDefault="00DC5221" w:rsidP="00762FC2">
      <w:pPr>
        <w:tabs>
          <w:tab w:val="left" w:pos="3281"/>
        </w:tabs>
        <w:jc w:val="both"/>
        <w:rPr>
          <w:lang w:val="en-US"/>
        </w:rPr>
      </w:pPr>
      <w:r>
        <w:rPr>
          <w:lang w:val="en-US"/>
        </w:rPr>
        <w:t>Investigator’s Signature</w:t>
      </w:r>
      <w:r>
        <w:rPr>
          <w:lang w:val="en-US"/>
        </w:rPr>
        <w:tab/>
      </w:r>
      <w:r>
        <w:rPr>
          <w:lang w:val="en-US"/>
        </w:rPr>
        <w:tab/>
      </w:r>
      <w:r w:rsidR="007320CB">
        <w:rPr>
          <w:lang w:val="en-US"/>
        </w:rPr>
        <w:tab/>
      </w:r>
      <w:r>
        <w:rPr>
          <w:lang w:val="en-US"/>
        </w:rPr>
        <w:t>Date</w:t>
      </w:r>
    </w:p>
    <w:p w14:paraId="28DABDEE" w14:textId="77777777" w:rsidR="0021184F" w:rsidRPr="0021184F" w:rsidRDefault="0021184F" w:rsidP="00DC5221">
      <w:pPr>
        <w:rPr>
          <w:lang w:val="en-US"/>
        </w:rPr>
      </w:pPr>
    </w:p>
    <w:sectPr w:rsidR="0021184F" w:rsidRPr="0021184F" w:rsidSect="0021184F">
      <w:footerReference w:type="even" r:id="rId11"/>
      <w:footerReference w:type="first" r:id="rId12"/>
      <w:type w:val="continuous"/>
      <w:pgSz w:w="11907" w:h="16840" w:code="9"/>
      <w:pgMar w:top="1417" w:right="1417" w:bottom="1417" w:left="1417" w:header="2381" w:footer="1389"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209FFF" w14:textId="77777777" w:rsidR="00E0373A" w:rsidRDefault="00E0373A" w:rsidP="00C921CD">
      <w:pPr>
        <w:spacing w:after="0" w:line="240" w:lineRule="auto"/>
      </w:pPr>
      <w:r>
        <w:separator/>
      </w:r>
    </w:p>
  </w:endnote>
  <w:endnote w:type="continuationSeparator" w:id="0">
    <w:p w14:paraId="6B17EE83" w14:textId="77777777" w:rsidR="00E0373A" w:rsidRDefault="00E0373A" w:rsidP="00C9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ABDF5" w14:textId="683075CD" w:rsidR="00C921CD" w:rsidRDefault="00C921CD" w:rsidP="00C921CD">
    <w:pPr>
      <w:pStyle w:val="Footer"/>
    </w:pPr>
    <w:r>
      <w:t>Version date: 201</w:t>
    </w:r>
    <w:r w:rsidR="00970637">
      <w:t>7</w:t>
    </w:r>
    <w:r>
      <w:t>/0</w:t>
    </w:r>
    <w:r w:rsidR="00970637">
      <w:t>6</w:t>
    </w:r>
    <w:r>
      <w:t>/</w:t>
    </w:r>
    <w:r w:rsidR="00970637">
      <w:t>20</w:t>
    </w:r>
    <w:r>
      <w:tab/>
    </w:r>
    <w:r>
      <w:tab/>
      <w:t>Page 2 of 2</w:t>
    </w:r>
  </w:p>
  <w:p w14:paraId="28DABDF6" w14:textId="77777777" w:rsidR="00C921CD" w:rsidRDefault="00C921CD">
    <w:pPr>
      <w:pStyle w:val="Footer"/>
    </w:pPr>
  </w:p>
  <w:p w14:paraId="28DABDF7" w14:textId="77777777" w:rsidR="00C921CD" w:rsidRDefault="00C921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ABDF8" w14:textId="38B77071" w:rsidR="00C921CD" w:rsidRDefault="00C921CD">
    <w:pPr>
      <w:pStyle w:val="Footer"/>
    </w:pPr>
    <w:r>
      <w:t>Version date:</w:t>
    </w:r>
    <w:r w:rsidR="00F25F5C">
      <w:t xml:space="preserve"> </w:t>
    </w:r>
    <w:r w:rsidR="00970637">
      <w:rPr>
        <w:lang w:val="en-US"/>
      </w:rPr>
      <w:t>June</w:t>
    </w:r>
    <w:r w:rsidR="00F25F5C">
      <w:rPr>
        <w:lang w:val="en-US"/>
      </w:rPr>
      <w:t xml:space="preserve"> </w:t>
    </w:r>
    <w:r w:rsidR="00970637">
      <w:rPr>
        <w:lang w:val="en-US"/>
      </w:rPr>
      <w:t>20</w:t>
    </w:r>
    <w:r w:rsidR="00F25F5C">
      <w:rPr>
        <w:lang w:val="en-US"/>
      </w:rPr>
      <w:t>, 2017</w:t>
    </w:r>
    <w:r>
      <w:tab/>
    </w:r>
    <w:r>
      <w:tab/>
      <w:t>Page 1 of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6882A" w14:textId="77777777" w:rsidR="00E0373A" w:rsidRDefault="00E0373A" w:rsidP="00C921CD">
      <w:pPr>
        <w:spacing w:after="0" w:line="240" w:lineRule="auto"/>
      </w:pPr>
      <w:r>
        <w:separator/>
      </w:r>
    </w:p>
  </w:footnote>
  <w:footnote w:type="continuationSeparator" w:id="0">
    <w:p w14:paraId="131FC1AB" w14:textId="77777777" w:rsidR="00E0373A" w:rsidRDefault="00E0373A" w:rsidP="00C921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91079"/>
    <w:multiLevelType w:val="hybridMultilevel"/>
    <w:tmpl w:val="7046A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5BE3218"/>
    <w:multiLevelType w:val="multilevel"/>
    <w:tmpl w:val="DD06E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namul Hoque">
    <w15:presenceInfo w15:providerId="Windows Live" w15:userId="e6cdc7055157e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evenAndOddHeaders/>
  <w:drawingGridHorizontalSpacing w:val="110"/>
  <w:drawingGridVerticalSpacing w:val="13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184F"/>
    <w:rsid w:val="0007388D"/>
    <w:rsid w:val="000F45BA"/>
    <w:rsid w:val="0014234F"/>
    <w:rsid w:val="001B112E"/>
    <w:rsid w:val="001F5B7E"/>
    <w:rsid w:val="0021184F"/>
    <w:rsid w:val="00214092"/>
    <w:rsid w:val="002562C0"/>
    <w:rsid w:val="002C2BB7"/>
    <w:rsid w:val="00313BDF"/>
    <w:rsid w:val="00325DA8"/>
    <w:rsid w:val="003A7C3D"/>
    <w:rsid w:val="004E20F2"/>
    <w:rsid w:val="005F557E"/>
    <w:rsid w:val="0061422F"/>
    <w:rsid w:val="00652E2D"/>
    <w:rsid w:val="0065352E"/>
    <w:rsid w:val="006823DD"/>
    <w:rsid w:val="006D2704"/>
    <w:rsid w:val="006F509C"/>
    <w:rsid w:val="0071497D"/>
    <w:rsid w:val="007320CB"/>
    <w:rsid w:val="00762FC2"/>
    <w:rsid w:val="00780326"/>
    <w:rsid w:val="0079513A"/>
    <w:rsid w:val="007C75F1"/>
    <w:rsid w:val="00803459"/>
    <w:rsid w:val="008314B5"/>
    <w:rsid w:val="00865AA7"/>
    <w:rsid w:val="00866029"/>
    <w:rsid w:val="008D071A"/>
    <w:rsid w:val="00926D58"/>
    <w:rsid w:val="00970637"/>
    <w:rsid w:val="0098322B"/>
    <w:rsid w:val="009955F3"/>
    <w:rsid w:val="009B0940"/>
    <w:rsid w:val="009D015F"/>
    <w:rsid w:val="009D459F"/>
    <w:rsid w:val="00A30167"/>
    <w:rsid w:val="00AB7097"/>
    <w:rsid w:val="00AB732D"/>
    <w:rsid w:val="00AE5FDF"/>
    <w:rsid w:val="00B45441"/>
    <w:rsid w:val="00B620E4"/>
    <w:rsid w:val="00C921CD"/>
    <w:rsid w:val="00D26543"/>
    <w:rsid w:val="00D27BA1"/>
    <w:rsid w:val="00D70692"/>
    <w:rsid w:val="00D86796"/>
    <w:rsid w:val="00DC5221"/>
    <w:rsid w:val="00DF5400"/>
    <w:rsid w:val="00E0373A"/>
    <w:rsid w:val="00EA08F3"/>
    <w:rsid w:val="00EB5FAD"/>
    <w:rsid w:val="00ED39D1"/>
    <w:rsid w:val="00F25F5C"/>
    <w:rsid w:val="00F341F9"/>
    <w:rsid w:val="00F53993"/>
    <w:rsid w:val="00F91E11"/>
    <w:rsid w:val="00F978E4"/>
    <w:rsid w:val="00FD6A22"/>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AB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0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84F"/>
    <w:rPr>
      <w:rFonts w:ascii="Tahoma" w:hAnsi="Tahoma" w:cs="Tahoma"/>
      <w:sz w:val="16"/>
      <w:szCs w:val="16"/>
    </w:rPr>
  </w:style>
  <w:style w:type="character" w:styleId="Hyperlink">
    <w:name w:val="Hyperlink"/>
    <w:basedOn w:val="DefaultParagraphFont"/>
    <w:uiPriority w:val="99"/>
    <w:unhideWhenUsed/>
    <w:rsid w:val="00DC5221"/>
    <w:rPr>
      <w:color w:val="0000FF" w:themeColor="hyperlink"/>
      <w:u w:val="single"/>
    </w:rPr>
  </w:style>
  <w:style w:type="paragraph" w:styleId="NoSpacing">
    <w:name w:val="No Spacing"/>
    <w:uiPriority w:val="1"/>
    <w:qFormat/>
    <w:rsid w:val="00DC5221"/>
    <w:pPr>
      <w:spacing w:after="0" w:line="240" w:lineRule="auto"/>
    </w:pPr>
  </w:style>
  <w:style w:type="paragraph" w:styleId="ListParagraph">
    <w:name w:val="List Paragraph"/>
    <w:basedOn w:val="Normal"/>
    <w:uiPriority w:val="34"/>
    <w:qFormat/>
    <w:rsid w:val="00DC5221"/>
    <w:pPr>
      <w:ind w:left="720"/>
      <w:contextualSpacing/>
    </w:pPr>
  </w:style>
  <w:style w:type="character" w:styleId="Emphasis">
    <w:name w:val="Emphasis"/>
    <w:basedOn w:val="DefaultParagraphFont"/>
    <w:uiPriority w:val="20"/>
    <w:qFormat/>
    <w:rsid w:val="00C921CD"/>
    <w:rPr>
      <w:i/>
      <w:iCs/>
    </w:rPr>
  </w:style>
  <w:style w:type="paragraph" w:styleId="Header">
    <w:name w:val="header"/>
    <w:basedOn w:val="Normal"/>
    <w:link w:val="HeaderChar"/>
    <w:uiPriority w:val="99"/>
    <w:unhideWhenUsed/>
    <w:rsid w:val="00C921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21CD"/>
  </w:style>
  <w:style w:type="paragraph" w:styleId="Footer">
    <w:name w:val="footer"/>
    <w:basedOn w:val="Normal"/>
    <w:link w:val="FooterChar"/>
    <w:uiPriority w:val="99"/>
    <w:unhideWhenUsed/>
    <w:rsid w:val="00C921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21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59810">
      <w:bodyDiv w:val="1"/>
      <w:marLeft w:val="0"/>
      <w:marRight w:val="0"/>
      <w:marTop w:val="0"/>
      <w:marBottom w:val="0"/>
      <w:divBdr>
        <w:top w:val="none" w:sz="0" w:space="0" w:color="auto"/>
        <w:left w:val="none" w:sz="0" w:space="0" w:color="auto"/>
        <w:bottom w:val="none" w:sz="0" w:space="0" w:color="auto"/>
        <w:right w:val="none" w:sz="0" w:space="0" w:color="auto"/>
      </w:divBdr>
    </w:div>
    <w:div w:id="373236748">
      <w:bodyDiv w:val="1"/>
      <w:marLeft w:val="0"/>
      <w:marRight w:val="0"/>
      <w:marTop w:val="0"/>
      <w:marBottom w:val="0"/>
      <w:divBdr>
        <w:top w:val="none" w:sz="0" w:space="0" w:color="auto"/>
        <w:left w:val="none" w:sz="0" w:space="0" w:color="auto"/>
        <w:bottom w:val="none" w:sz="0" w:space="0" w:color="auto"/>
        <w:right w:val="none" w:sz="0" w:space="0" w:color="auto"/>
      </w:divBdr>
    </w:div>
    <w:div w:id="127097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mailto:conati@cs.ubc.c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9D11A9CA-C5E4-4E7F-81E5-8AADF71DD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S_Lalle</dc:creator>
  <cp:lastModifiedBy>dtoker</cp:lastModifiedBy>
  <cp:revision>44</cp:revision>
  <cp:lastPrinted>2015-03-02T09:14:00Z</cp:lastPrinted>
  <dcterms:created xsi:type="dcterms:W3CDTF">2014-12-16T23:51:00Z</dcterms:created>
  <dcterms:modified xsi:type="dcterms:W3CDTF">2017-06-30T21:45:00Z</dcterms:modified>
</cp:coreProperties>
</file>